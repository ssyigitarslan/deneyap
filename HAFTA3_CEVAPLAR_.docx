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6CBA" w14:textId="77777777" w:rsidR="00F342A2" w:rsidRDefault="00F342A2" w:rsidP="00F342A2">
      <w:pPr>
        <w:jc w:val="both"/>
        <w:rPr>
          <w:rFonts w:ascii="Times New Roman" w:eastAsia="Times New Roman" w:hAnsi="Times New Roman" w:cs="Times New Roman"/>
          <w:color w:val="FFFFFF"/>
          <w:sz w:val="24"/>
          <w:szCs w:val="24"/>
        </w:rPr>
      </w:pPr>
      <w:r>
        <w:rPr>
          <w:rFonts w:ascii="Times New Roman" w:eastAsia="Times New Roman" w:hAnsi="Times New Roman" w:cs="Times New Roman"/>
          <w:b/>
          <w:sz w:val="24"/>
          <w:szCs w:val="24"/>
        </w:rPr>
        <w:t xml:space="preserve">Kodlayıcı: </w:t>
      </w:r>
      <w:r>
        <w:rPr>
          <w:rFonts w:ascii="Times New Roman" w:eastAsia="Times New Roman" w:hAnsi="Times New Roman" w:cs="Times New Roman"/>
          <w:sz w:val="24"/>
          <w:szCs w:val="24"/>
        </w:rPr>
        <w:t xml:space="preserve">Akış diyagramını veren arkadaşın bu diyagramın sözde kod halini öğretmenine sunmak istiyor. Arkadaşına yardım etmek için sözde kodları oluşturur musun? </w:t>
      </w:r>
    </w:p>
    <w:p w14:paraId="1BD3E06F" w14:textId="77777777" w:rsidR="00F342A2" w:rsidRDefault="00F342A2" w:rsidP="00F342A2">
      <w:pPr>
        <w:rPr>
          <w:rFonts w:ascii="Times New Roman" w:eastAsia="Times New Roman" w:hAnsi="Times New Roman" w:cs="Times New Roman"/>
          <w:sz w:val="24"/>
          <w:szCs w:val="24"/>
        </w:rPr>
      </w:pPr>
    </w:p>
    <w:p w14:paraId="2A55B307" w14:textId="77777777" w:rsidR="00F342A2" w:rsidRDefault="00F342A2" w:rsidP="00F342A2">
      <w:pPr>
        <w:rPr>
          <w:rFonts w:ascii="Times New Roman" w:eastAsia="Times New Roman" w:hAnsi="Times New Roman" w:cs="Times New Roman"/>
        </w:rPr>
      </w:pPr>
      <w:sdt>
        <w:sdtPr>
          <w:tag w:val="goog_rdk_1"/>
          <w:id w:val="791947768"/>
        </w:sdtPr>
        <w:sdtContent>
          <w:del w:id="0" w:author="özgür kozay" w:date="2021-05-21T14:20:00Z">
            <w:r>
              <w:fldChar w:fldCharType="begin"/>
            </w:r>
            <w:r>
              <w:delInstrText>HYPERLINK "https://app.diagrams.net/?page-id=Lcieq9PJADCdcsy5NEQc&amp;scale=auto#G1y7cz6N9tkl3w_rb0sVhlXG9kp_RCOyfC"</w:delInstrText>
            </w:r>
            <w:r>
              <w:fldChar w:fldCharType="separate"/>
            </w:r>
            <w:r>
              <w:rPr>
                <w:rFonts w:ascii="Times New Roman" w:eastAsia="Times New Roman" w:hAnsi="Times New Roman" w:cs="Times New Roman"/>
                <w:noProof/>
              </w:rPr>
              <w:drawing>
                <wp:inline distT="19050" distB="19050" distL="19050" distR="19050" wp14:anchorId="79C79B2D" wp14:editId="799917A9">
                  <wp:extent cx="3771900" cy="4241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71900" cy="4241800"/>
                          </a:xfrm>
                          <a:prstGeom prst="rect">
                            <a:avLst/>
                          </a:prstGeom>
                          <a:ln/>
                        </pic:spPr>
                      </pic:pic>
                    </a:graphicData>
                  </a:graphic>
                </wp:inline>
              </w:drawing>
            </w:r>
            <w:r>
              <w:fldChar w:fldCharType="end"/>
            </w:r>
          </w:del>
        </w:sdtContent>
      </w:sdt>
    </w:p>
    <w:sdt>
      <w:sdtPr>
        <w:tag w:val="goog_rdk_4"/>
        <w:id w:val="1880808886"/>
      </w:sdtPr>
      <w:sdtContent>
        <w:p w14:paraId="34C1EFEE" w14:textId="77777777" w:rsidR="00F342A2" w:rsidRDefault="00F342A2" w:rsidP="00F342A2">
          <w:pPr>
            <w:rPr>
              <w:rFonts w:ascii="Times New Roman" w:eastAsia="Times New Roman" w:hAnsi="Times New Roman" w:cs="Times New Roman"/>
              <w:b/>
            </w:rPr>
          </w:pPr>
          <w:sdt>
            <w:sdtPr>
              <w:tag w:val="goog_rdk_3"/>
              <w:id w:val="1550032322"/>
            </w:sdtPr>
            <w:sdtContent>
              <w:ins w:id="1" w:author="özgür kozay" w:date="2021-05-21T14:20:00Z">
                <w:r>
                  <w:fldChar w:fldCharType="begin"/>
                </w:r>
                <w:r>
                  <w:instrText>HYPERLINK "https://app.diagrams.net/?page-id=Lcieq9PJADCdcsy5NEQc&amp;scale=auto#G1y7cz6N9tkl3w_rb0sVhlXG9kp_RCOyfC"</w:instrText>
                </w:r>
                <w:r>
                  <w:fldChar w:fldCharType="separate"/>
                </w:r>
                <w:r>
                  <w:rPr>
                    <w:rFonts w:ascii="Times New Roman" w:eastAsia="Times New Roman" w:hAnsi="Times New Roman" w:cs="Times New Roman"/>
                    <w:noProof/>
                  </w:rPr>
                  <w:drawing>
                    <wp:inline distT="19050" distB="19050" distL="19050" distR="19050" wp14:anchorId="012DBA97" wp14:editId="525BE0A3">
                      <wp:extent cx="3771900" cy="4241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71900" cy="4241800"/>
                              </a:xfrm>
                              <a:prstGeom prst="rect">
                                <a:avLst/>
                              </a:prstGeom>
                              <a:ln/>
                            </pic:spPr>
                          </pic:pic>
                        </a:graphicData>
                      </a:graphic>
                    </wp:inline>
                  </w:drawing>
                </w:r>
                <w:r>
                  <w:fldChar w:fldCharType="end"/>
                </w:r>
              </w:ins>
            </w:sdtContent>
          </w:sdt>
        </w:p>
      </w:sdtContent>
    </w:sdt>
    <w:p w14:paraId="0F1E55E1" w14:textId="77777777" w:rsidR="00F342A2" w:rsidRDefault="00F342A2" w:rsidP="00F342A2">
      <w:pPr>
        <w:rPr>
          <w:rFonts w:ascii="Times New Roman" w:eastAsia="Times New Roman" w:hAnsi="Times New Roman" w:cs="Times New Roman"/>
          <w:b/>
        </w:rPr>
      </w:pPr>
      <w:r>
        <w:rPr>
          <w:rFonts w:ascii="Times New Roman" w:eastAsia="Times New Roman" w:hAnsi="Times New Roman" w:cs="Times New Roman"/>
          <w:b/>
        </w:rPr>
        <w:t xml:space="preserve">Cevap: </w:t>
      </w:r>
    </w:p>
    <w:p w14:paraId="19D1591B" w14:textId="77777777" w:rsidR="00F342A2" w:rsidRDefault="00F342A2" w:rsidP="00F342A2">
      <w:pPr>
        <w:numPr>
          <w:ilvl w:val="0"/>
          <w:numId w:val="1"/>
        </w:numPr>
        <w:rPr>
          <w:rFonts w:ascii="Times New Roman" w:eastAsia="Times New Roman" w:hAnsi="Times New Roman" w:cs="Times New Roman"/>
        </w:rPr>
      </w:pPr>
      <w:r>
        <w:rPr>
          <w:rFonts w:ascii="Times New Roman" w:eastAsia="Times New Roman" w:hAnsi="Times New Roman" w:cs="Times New Roman"/>
        </w:rPr>
        <w:t>Başla</w:t>
      </w:r>
    </w:p>
    <w:p w14:paraId="0F541569" w14:textId="77777777" w:rsidR="00F342A2" w:rsidRDefault="00F342A2" w:rsidP="00F342A2">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=0, Toplam=0</w:t>
      </w:r>
    </w:p>
    <w:p w14:paraId="27C62441" w14:textId="77777777" w:rsidR="00F342A2" w:rsidRDefault="00F342A2" w:rsidP="00F342A2">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r>
        <w:rPr>
          <w:rFonts w:ascii="Times New Roman" w:eastAsia="Times New Roman" w:hAnsi="Times New Roman" w:cs="Times New Roman"/>
        </w:rPr>
        <w:t xml:space="preserve"> Olduğu Sürece</w:t>
      </w:r>
    </w:p>
    <w:p w14:paraId="7769938C" w14:textId="77777777" w:rsidR="00F342A2" w:rsidRDefault="00F342A2" w:rsidP="00F342A2">
      <w:pPr>
        <w:numPr>
          <w:ilvl w:val="1"/>
          <w:numId w:val="1"/>
        </w:numPr>
        <w:rPr>
          <w:rFonts w:ascii="Times New Roman" w:eastAsia="Times New Roman" w:hAnsi="Times New Roman" w:cs="Times New Roman"/>
        </w:rPr>
      </w:pPr>
      <w:r>
        <w:rPr>
          <w:rFonts w:ascii="Times New Roman" w:eastAsia="Times New Roman" w:hAnsi="Times New Roman" w:cs="Times New Roman"/>
        </w:rPr>
        <w:t>Toplam</w:t>
      </w:r>
      <w:r>
        <w:rPr>
          <w:rFonts w:ascii="Times New Roman" w:eastAsia="Times New Roman" w:hAnsi="Times New Roman" w:cs="Times New Roman"/>
        </w:rPr>
        <w:tab/>
        <w:t xml:space="preserve"> = Toplam +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 2</w:t>
      </w:r>
    </w:p>
    <w:p w14:paraId="284E5C12" w14:textId="77777777" w:rsidR="00F342A2" w:rsidRDefault="00F342A2" w:rsidP="00F342A2">
      <w:pPr>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
    <w:p w14:paraId="612EDBE7" w14:textId="77777777" w:rsidR="00F342A2" w:rsidRDefault="00F342A2" w:rsidP="00F342A2">
      <w:pPr>
        <w:numPr>
          <w:ilvl w:val="0"/>
          <w:numId w:val="1"/>
        </w:numPr>
        <w:rPr>
          <w:rFonts w:ascii="Times New Roman" w:eastAsia="Times New Roman" w:hAnsi="Times New Roman" w:cs="Times New Roman"/>
        </w:rPr>
      </w:pPr>
      <w:r>
        <w:rPr>
          <w:rFonts w:ascii="Times New Roman" w:eastAsia="Times New Roman" w:hAnsi="Times New Roman" w:cs="Times New Roman"/>
        </w:rPr>
        <w:t>Yaz, Toplam</w:t>
      </w:r>
    </w:p>
    <w:p w14:paraId="5DB7240D" w14:textId="77777777" w:rsidR="00F342A2" w:rsidRDefault="00F342A2" w:rsidP="00F342A2">
      <w:pPr>
        <w:numPr>
          <w:ilvl w:val="0"/>
          <w:numId w:val="1"/>
        </w:numPr>
        <w:rPr>
          <w:rFonts w:ascii="Times New Roman" w:eastAsia="Times New Roman" w:hAnsi="Times New Roman" w:cs="Times New Roman"/>
        </w:rPr>
      </w:pPr>
      <w:r>
        <w:rPr>
          <w:rFonts w:ascii="Times New Roman" w:eastAsia="Times New Roman" w:hAnsi="Times New Roman" w:cs="Times New Roman"/>
        </w:rPr>
        <w:t>Bitir.</w:t>
      </w:r>
    </w:p>
    <w:p w14:paraId="55EEFF95" w14:textId="77777777" w:rsidR="00F342A2" w:rsidRDefault="00F342A2" w:rsidP="00F342A2">
      <w:pPr>
        <w:ind w:left="720"/>
        <w:rPr>
          <w:rFonts w:ascii="Times New Roman" w:eastAsia="Times New Roman" w:hAnsi="Times New Roman" w:cs="Times New Roman"/>
        </w:rPr>
      </w:pPr>
      <w:r>
        <w:rPr>
          <w:rFonts w:ascii="Times New Roman" w:eastAsia="Times New Roman" w:hAnsi="Times New Roman" w:cs="Times New Roman"/>
        </w:rPr>
        <w:tab/>
      </w:r>
    </w:p>
    <w:p w14:paraId="4CCFD071" w14:textId="77777777" w:rsidR="00F342A2" w:rsidRDefault="00F342A2" w:rsidP="00F342A2">
      <w:pPr>
        <w:rPr>
          <w:rFonts w:ascii="Times New Roman" w:eastAsia="Times New Roman" w:hAnsi="Times New Roman" w:cs="Times New Roman"/>
          <w:b/>
          <w:sz w:val="24"/>
          <w:szCs w:val="24"/>
        </w:rPr>
      </w:pPr>
    </w:p>
    <w:p w14:paraId="5B7C6CAB" w14:textId="77777777" w:rsidR="00F342A2" w:rsidRDefault="00F342A2" w:rsidP="00F342A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Analizci: </w:t>
      </w:r>
      <w:r>
        <w:rPr>
          <w:rFonts w:ascii="Times New Roman" w:eastAsia="Times New Roman" w:hAnsi="Times New Roman" w:cs="Times New Roman"/>
          <w:sz w:val="26"/>
          <w:szCs w:val="26"/>
        </w:rPr>
        <w:t xml:space="preserve">Kodlayıcı rozetine ait görevde yer alan akış diyagramını </w:t>
      </w:r>
      <w:proofErr w:type="gramStart"/>
      <w:r>
        <w:rPr>
          <w:rFonts w:ascii="Times New Roman" w:eastAsia="Times New Roman" w:hAnsi="Times New Roman" w:cs="Times New Roman"/>
          <w:sz w:val="26"/>
          <w:szCs w:val="26"/>
        </w:rPr>
        <w:t>kağıt</w:t>
      </w:r>
      <w:proofErr w:type="gramEnd"/>
      <w:r>
        <w:rPr>
          <w:rFonts w:ascii="Times New Roman" w:eastAsia="Times New Roman" w:hAnsi="Times New Roman" w:cs="Times New Roman"/>
          <w:sz w:val="26"/>
          <w:szCs w:val="26"/>
        </w:rPr>
        <w:t xml:space="preserve"> üzerinde adım adım çalıştıran tabloyu hazırlayıp, her bir değişkenin ekran çıktısını tahmin edebilir misin?</w:t>
      </w:r>
    </w:p>
    <w:p w14:paraId="4F61D25B" w14:textId="77777777" w:rsidR="00F342A2" w:rsidRDefault="00F342A2" w:rsidP="00F342A2">
      <w:pPr>
        <w:ind w:left="720"/>
        <w:rPr>
          <w:rFonts w:ascii="Times New Roman" w:eastAsia="Times New Roman" w:hAnsi="Times New Roman" w:cs="Times New Roman"/>
        </w:rPr>
      </w:pPr>
    </w:p>
    <w:tbl>
      <w:tblPr>
        <w:tblW w:w="830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0"/>
        <w:gridCol w:w="2769"/>
        <w:gridCol w:w="2769"/>
      </w:tblGrid>
      <w:tr w:rsidR="00F342A2" w14:paraId="592EAF62" w14:textId="77777777" w:rsidTr="00F41D3D">
        <w:tc>
          <w:tcPr>
            <w:tcW w:w="2769" w:type="dxa"/>
            <w:shd w:val="clear" w:color="auto" w:fill="auto"/>
            <w:tcMar>
              <w:top w:w="100" w:type="dxa"/>
              <w:left w:w="100" w:type="dxa"/>
              <w:bottom w:w="100" w:type="dxa"/>
              <w:right w:w="100" w:type="dxa"/>
            </w:tcMar>
          </w:tcPr>
          <w:p w14:paraId="76CFDF06"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Değişken</w:t>
            </w:r>
          </w:p>
        </w:tc>
        <w:tc>
          <w:tcPr>
            <w:tcW w:w="2769" w:type="dxa"/>
            <w:shd w:val="clear" w:color="auto" w:fill="auto"/>
            <w:tcMar>
              <w:top w:w="100" w:type="dxa"/>
              <w:left w:w="100" w:type="dxa"/>
              <w:bottom w:w="100" w:type="dxa"/>
              <w:right w:w="100" w:type="dxa"/>
            </w:tcMar>
          </w:tcPr>
          <w:p w14:paraId="1FABCD96"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Değer</w:t>
            </w:r>
          </w:p>
        </w:tc>
        <w:tc>
          <w:tcPr>
            <w:tcW w:w="2769" w:type="dxa"/>
            <w:shd w:val="clear" w:color="auto" w:fill="auto"/>
            <w:tcMar>
              <w:top w:w="100" w:type="dxa"/>
              <w:left w:w="100" w:type="dxa"/>
              <w:bottom w:w="100" w:type="dxa"/>
              <w:right w:w="100" w:type="dxa"/>
            </w:tcMar>
          </w:tcPr>
          <w:p w14:paraId="1CFAB641"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Ekran Çıktısı</w:t>
            </w:r>
          </w:p>
        </w:tc>
      </w:tr>
      <w:tr w:rsidR="00F342A2" w14:paraId="1B57F5FA" w14:textId="77777777" w:rsidTr="00F41D3D">
        <w:tc>
          <w:tcPr>
            <w:tcW w:w="2769" w:type="dxa"/>
            <w:shd w:val="clear" w:color="auto" w:fill="auto"/>
            <w:tcMar>
              <w:top w:w="100" w:type="dxa"/>
              <w:left w:w="100" w:type="dxa"/>
              <w:bottom w:w="100" w:type="dxa"/>
              <w:right w:w="100" w:type="dxa"/>
            </w:tcMar>
          </w:tcPr>
          <w:p w14:paraId="6F0B1F49" w14:textId="77777777" w:rsidR="00F342A2" w:rsidRDefault="00F342A2" w:rsidP="00F41D3D">
            <w:pPr>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=0, Toplam=0</w:t>
            </w:r>
          </w:p>
          <w:p w14:paraId="18BC27D0" w14:textId="77777777" w:rsidR="00F342A2" w:rsidRDefault="00F342A2" w:rsidP="00F41D3D">
            <w:pPr>
              <w:widowControl w:val="0"/>
              <w:spacing w:line="240" w:lineRule="auto"/>
              <w:rPr>
                <w:rFonts w:ascii="Times New Roman" w:eastAsia="Times New Roman" w:hAnsi="Times New Roman" w:cs="Times New Roman"/>
              </w:rPr>
            </w:pPr>
          </w:p>
        </w:tc>
        <w:tc>
          <w:tcPr>
            <w:tcW w:w="2769" w:type="dxa"/>
            <w:shd w:val="clear" w:color="auto" w:fill="auto"/>
            <w:tcMar>
              <w:top w:w="100" w:type="dxa"/>
              <w:left w:w="100" w:type="dxa"/>
              <w:bottom w:w="100" w:type="dxa"/>
              <w:right w:w="100" w:type="dxa"/>
            </w:tcMar>
          </w:tcPr>
          <w:p w14:paraId="05500672" w14:textId="77777777" w:rsidR="00F342A2" w:rsidRDefault="00F342A2" w:rsidP="00F41D3D">
            <w:pPr>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=0, Toplam=0</w:t>
            </w:r>
          </w:p>
        </w:tc>
        <w:tc>
          <w:tcPr>
            <w:tcW w:w="2769" w:type="dxa"/>
            <w:shd w:val="clear" w:color="auto" w:fill="auto"/>
            <w:tcMar>
              <w:top w:w="100" w:type="dxa"/>
              <w:left w:w="100" w:type="dxa"/>
              <w:bottom w:w="100" w:type="dxa"/>
              <w:right w:w="100" w:type="dxa"/>
            </w:tcMar>
          </w:tcPr>
          <w:p w14:paraId="6A13F983" w14:textId="77777777" w:rsidR="00F342A2" w:rsidRDefault="00F342A2" w:rsidP="00F41D3D">
            <w:pPr>
              <w:widowControl w:val="0"/>
              <w:spacing w:line="240" w:lineRule="auto"/>
              <w:rPr>
                <w:rFonts w:ascii="Times New Roman" w:eastAsia="Times New Roman" w:hAnsi="Times New Roman" w:cs="Times New Roman"/>
              </w:rPr>
            </w:pPr>
          </w:p>
        </w:tc>
      </w:tr>
      <w:tr w:rsidR="00F342A2" w14:paraId="541A1BCF" w14:textId="77777777" w:rsidTr="00F41D3D">
        <w:tc>
          <w:tcPr>
            <w:tcW w:w="2769" w:type="dxa"/>
            <w:shd w:val="clear" w:color="auto" w:fill="auto"/>
            <w:tcMar>
              <w:top w:w="100" w:type="dxa"/>
              <w:left w:w="100" w:type="dxa"/>
              <w:bottom w:w="100" w:type="dxa"/>
              <w:right w:w="100" w:type="dxa"/>
            </w:tcMar>
          </w:tcPr>
          <w:p w14:paraId="18843411"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Eğer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p>
        </w:tc>
        <w:tc>
          <w:tcPr>
            <w:tcW w:w="2769" w:type="dxa"/>
            <w:shd w:val="clear" w:color="auto" w:fill="auto"/>
            <w:tcMar>
              <w:top w:w="100" w:type="dxa"/>
              <w:left w:w="100" w:type="dxa"/>
              <w:bottom w:w="100" w:type="dxa"/>
              <w:right w:w="100" w:type="dxa"/>
            </w:tcMar>
          </w:tcPr>
          <w:p w14:paraId="22CE2527"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Doğru</w:t>
            </w:r>
          </w:p>
        </w:tc>
        <w:tc>
          <w:tcPr>
            <w:tcW w:w="2769" w:type="dxa"/>
            <w:shd w:val="clear" w:color="auto" w:fill="auto"/>
            <w:tcMar>
              <w:top w:w="100" w:type="dxa"/>
              <w:left w:w="100" w:type="dxa"/>
              <w:bottom w:w="100" w:type="dxa"/>
              <w:right w:w="100" w:type="dxa"/>
            </w:tcMar>
          </w:tcPr>
          <w:p w14:paraId="59740CC1" w14:textId="77777777" w:rsidR="00F342A2" w:rsidRDefault="00F342A2" w:rsidP="00F41D3D">
            <w:pPr>
              <w:widowControl w:val="0"/>
              <w:spacing w:line="240" w:lineRule="auto"/>
              <w:rPr>
                <w:rFonts w:ascii="Times New Roman" w:eastAsia="Times New Roman" w:hAnsi="Times New Roman" w:cs="Times New Roman"/>
              </w:rPr>
            </w:pPr>
          </w:p>
        </w:tc>
      </w:tr>
      <w:tr w:rsidR="00F342A2" w14:paraId="464E36CB" w14:textId="77777777" w:rsidTr="00F41D3D">
        <w:tc>
          <w:tcPr>
            <w:tcW w:w="2769" w:type="dxa"/>
            <w:shd w:val="clear" w:color="auto" w:fill="auto"/>
            <w:tcMar>
              <w:top w:w="100" w:type="dxa"/>
              <w:left w:w="100" w:type="dxa"/>
              <w:bottom w:w="100" w:type="dxa"/>
              <w:right w:w="100" w:type="dxa"/>
            </w:tcMar>
          </w:tcPr>
          <w:p w14:paraId="08A9A9EC"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lastRenderedPageBreak/>
              <w:t xml:space="preserve">Toplam = Toplam +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 2</w:t>
            </w:r>
          </w:p>
        </w:tc>
        <w:tc>
          <w:tcPr>
            <w:tcW w:w="2769" w:type="dxa"/>
            <w:shd w:val="clear" w:color="auto" w:fill="auto"/>
            <w:tcMar>
              <w:top w:w="100" w:type="dxa"/>
              <w:left w:w="100" w:type="dxa"/>
              <w:bottom w:w="100" w:type="dxa"/>
              <w:right w:w="100" w:type="dxa"/>
            </w:tcMar>
          </w:tcPr>
          <w:p w14:paraId="6FE86E6A" w14:textId="77777777" w:rsidR="00F342A2" w:rsidRDefault="00F342A2" w:rsidP="00F41D3D">
            <w:pPr>
              <w:rPr>
                <w:rFonts w:ascii="Times New Roman" w:eastAsia="Times New Roman" w:hAnsi="Times New Roman" w:cs="Times New Roman"/>
              </w:rPr>
            </w:pPr>
            <w:proofErr w:type="gramStart"/>
            <w:r>
              <w:rPr>
                <w:rFonts w:ascii="Times New Roman" w:eastAsia="Times New Roman" w:hAnsi="Times New Roman" w:cs="Times New Roman"/>
              </w:rPr>
              <w:t>Toplam  =</w:t>
            </w:r>
            <w:proofErr w:type="gramEnd"/>
            <w:r>
              <w:rPr>
                <w:rFonts w:ascii="Times New Roman" w:eastAsia="Times New Roman" w:hAnsi="Times New Roman" w:cs="Times New Roman"/>
              </w:rPr>
              <w:t xml:space="preserve"> 0  + 0*2 = 0</w:t>
            </w:r>
          </w:p>
        </w:tc>
        <w:tc>
          <w:tcPr>
            <w:tcW w:w="2769" w:type="dxa"/>
            <w:shd w:val="clear" w:color="auto" w:fill="auto"/>
            <w:tcMar>
              <w:top w:w="100" w:type="dxa"/>
              <w:left w:w="100" w:type="dxa"/>
              <w:bottom w:w="100" w:type="dxa"/>
              <w:right w:w="100" w:type="dxa"/>
            </w:tcMar>
          </w:tcPr>
          <w:p w14:paraId="42E0D4BD" w14:textId="77777777" w:rsidR="00F342A2" w:rsidRDefault="00F342A2" w:rsidP="00F41D3D">
            <w:pPr>
              <w:widowControl w:val="0"/>
              <w:spacing w:line="240" w:lineRule="auto"/>
              <w:rPr>
                <w:rFonts w:ascii="Times New Roman" w:eastAsia="Times New Roman" w:hAnsi="Times New Roman" w:cs="Times New Roman"/>
              </w:rPr>
            </w:pPr>
          </w:p>
        </w:tc>
      </w:tr>
      <w:tr w:rsidR="00F342A2" w14:paraId="78741231" w14:textId="77777777" w:rsidTr="00F41D3D">
        <w:tc>
          <w:tcPr>
            <w:tcW w:w="2769" w:type="dxa"/>
            <w:shd w:val="clear" w:color="auto" w:fill="auto"/>
            <w:tcMar>
              <w:top w:w="100" w:type="dxa"/>
              <w:left w:w="100" w:type="dxa"/>
              <w:bottom w:w="100" w:type="dxa"/>
              <w:right w:w="100" w:type="dxa"/>
            </w:tcMar>
          </w:tcPr>
          <w:p w14:paraId="4198E54F"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w:t>
            </w:r>
          </w:p>
        </w:tc>
        <w:tc>
          <w:tcPr>
            <w:tcW w:w="2769" w:type="dxa"/>
            <w:shd w:val="clear" w:color="auto" w:fill="auto"/>
            <w:tcMar>
              <w:top w:w="100" w:type="dxa"/>
              <w:left w:w="100" w:type="dxa"/>
              <w:bottom w:w="100" w:type="dxa"/>
              <w:right w:w="100" w:type="dxa"/>
            </w:tcMar>
          </w:tcPr>
          <w:p w14:paraId="21A1E031"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1</w:t>
            </w:r>
          </w:p>
        </w:tc>
        <w:tc>
          <w:tcPr>
            <w:tcW w:w="2769" w:type="dxa"/>
            <w:shd w:val="clear" w:color="auto" w:fill="auto"/>
            <w:tcMar>
              <w:top w:w="100" w:type="dxa"/>
              <w:left w:w="100" w:type="dxa"/>
              <w:bottom w:w="100" w:type="dxa"/>
              <w:right w:w="100" w:type="dxa"/>
            </w:tcMar>
          </w:tcPr>
          <w:p w14:paraId="5A227F22" w14:textId="77777777" w:rsidR="00F342A2" w:rsidRDefault="00F342A2" w:rsidP="00F41D3D">
            <w:pPr>
              <w:widowControl w:val="0"/>
              <w:spacing w:line="240" w:lineRule="auto"/>
              <w:rPr>
                <w:rFonts w:ascii="Times New Roman" w:eastAsia="Times New Roman" w:hAnsi="Times New Roman" w:cs="Times New Roman"/>
              </w:rPr>
            </w:pPr>
          </w:p>
        </w:tc>
      </w:tr>
      <w:tr w:rsidR="00F342A2" w14:paraId="55AB7FB9" w14:textId="77777777" w:rsidTr="00F41D3D">
        <w:tc>
          <w:tcPr>
            <w:tcW w:w="2769" w:type="dxa"/>
            <w:shd w:val="clear" w:color="auto" w:fill="auto"/>
            <w:tcMar>
              <w:top w:w="100" w:type="dxa"/>
              <w:left w:w="100" w:type="dxa"/>
              <w:bottom w:w="100" w:type="dxa"/>
              <w:right w:w="100" w:type="dxa"/>
            </w:tcMar>
          </w:tcPr>
          <w:p w14:paraId="17EACFA6"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Eğer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p>
        </w:tc>
        <w:tc>
          <w:tcPr>
            <w:tcW w:w="2769" w:type="dxa"/>
            <w:shd w:val="clear" w:color="auto" w:fill="auto"/>
            <w:tcMar>
              <w:top w:w="100" w:type="dxa"/>
              <w:left w:w="100" w:type="dxa"/>
              <w:bottom w:w="100" w:type="dxa"/>
              <w:right w:w="100" w:type="dxa"/>
            </w:tcMar>
          </w:tcPr>
          <w:p w14:paraId="262CD1DF"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Doğru</w:t>
            </w:r>
          </w:p>
        </w:tc>
        <w:tc>
          <w:tcPr>
            <w:tcW w:w="2769" w:type="dxa"/>
            <w:shd w:val="clear" w:color="auto" w:fill="auto"/>
            <w:tcMar>
              <w:top w:w="100" w:type="dxa"/>
              <w:left w:w="100" w:type="dxa"/>
              <w:bottom w:w="100" w:type="dxa"/>
              <w:right w:w="100" w:type="dxa"/>
            </w:tcMar>
          </w:tcPr>
          <w:p w14:paraId="207C2531" w14:textId="77777777" w:rsidR="00F342A2" w:rsidRDefault="00F342A2" w:rsidP="00F41D3D">
            <w:pPr>
              <w:widowControl w:val="0"/>
              <w:spacing w:line="240" w:lineRule="auto"/>
              <w:rPr>
                <w:rFonts w:ascii="Times New Roman" w:eastAsia="Times New Roman" w:hAnsi="Times New Roman" w:cs="Times New Roman"/>
              </w:rPr>
            </w:pPr>
          </w:p>
        </w:tc>
      </w:tr>
      <w:tr w:rsidR="00F342A2" w14:paraId="159C08A4" w14:textId="77777777" w:rsidTr="00F41D3D">
        <w:tc>
          <w:tcPr>
            <w:tcW w:w="2769" w:type="dxa"/>
            <w:shd w:val="clear" w:color="auto" w:fill="auto"/>
            <w:tcMar>
              <w:top w:w="100" w:type="dxa"/>
              <w:left w:w="100" w:type="dxa"/>
              <w:bottom w:w="100" w:type="dxa"/>
              <w:right w:w="100" w:type="dxa"/>
            </w:tcMar>
          </w:tcPr>
          <w:p w14:paraId="2F4FBB84"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Toplam = Toplam +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 2</w:t>
            </w:r>
          </w:p>
        </w:tc>
        <w:tc>
          <w:tcPr>
            <w:tcW w:w="2769" w:type="dxa"/>
            <w:shd w:val="clear" w:color="auto" w:fill="auto"/>
            <w:tcMar>
              <w:top w:w="100" w:type="dxa"/>
              <w:left w:w="100" w:type="dxa"/>
              <w:bottom w:w="100" w:type="dxa"/>
              <w:right w:w="100" w:type="dxa"/>
            </w:tcMar>
          </w:tcPr>
          <w:p w14:paraId="20D99298" w14:textId="77777777" w:rsidR="00F342A2" w:rsidRDefault="00F342A2" w:rsidP="00F41D3D">
            <w:pPr>
              <w:rPr>
                <w:rFonts w:ascii="Times New Roman" w:eastAsia="Times New Roman" w:hAnsi="Times New Roman" w:cs="Times New Roman"/>
              </w:rPr>
            </w:pPr>
            <w:proofErr w:type="gramStart"/>
            <w:r>
              <w:rPr>
                <w:rFonts w:ascii="Times New Roman" w:eastAsia="Times New Roman" w:hAnsi="Times New Roman" w:cs="Times New Roman"/>
              </w:rPr>
              <w:t>Toplam  =</w:t>
            </w:r>
            <w:proofErr w:type="gramEnd"/>
            <w:r>
              <w:rPr>
                <w:rFonts w:ascii="Times New Roman" w:eastAsia="Times New Roman" w:hAnsi="Times New Roman" w:cs="Times New Roman"/>
              </w:rPr>
              <w:t xml:space="preserve"> 0  + 1*2 =2</w:t>
            </w:r>
          </w:p>
        </w:tc>
        <w:tc>
          <w:tcPr>
            <w:tcW w:w="2769" w:type="dxa"/>
            <w:shd w:val="clear" w:color="auto" w:fill="auto"/>
            <w:tcMar>
              <w:top w:w="100" w:type="dxa"/>
              <w:left w:w="100" w:type="dxa"/>
              <w:bottom w:w="100" w:type="dxa"/>
              <w:right w:w="100" w:type="dxa"/>
            </w:tcMar>
          </w:tcPr>
          <w:p w14:paraId="55D98A50" w14:textId="77777777" w:rsidR="00F342A2" w:rsidRDefault="00F342A2" w:rsidP="00F41D3D">
            <w:pPr>
              <w:widowControl w:val="0"/>
              <w:spacing w:line="240" w:lineRule="auto"/>
              <w:rPr>
                <w:rFonts w:ascii="Times New Roman" w:eastAsia="Times New Roman" w:hAnsi="Times New Roman" w:cs="Times New Roman"/>
              </w:rPr>
            </w:pPr>
          </w:p>
        </w:tc>
      </w:tr>
      <w:tr w:rsidR="00F342A2" w14:paraId="2E201FC7" w14:textId="77777777" w:rsidTr="00F41D3D">
        <w:tc>
          <w:tcPr>
            <w:tcW w:w="2769" w:type="dxa"/>
            <w:shd w:val="clear" w:color="auto" w:fill="auto"/>
            <w:tcMar>
              <w:top w:w="100" w:type="dxa"/>
              <w:left w:w="100" w:type="dxa"/>
              <w:bottom w:w="100" w:type="dxa"/>
              <w:right w:w="100" w:type="dxa"/>
            </w:tcMar>
          </w:tcPr>
          <w:p w14:paraId="1E042C6F"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w:t>
            </w:r>
          </w:p>
        </w:tc>
        <w:tc>
          <w:tcPr>
            <w:tcW w:w="2769" w:type="dxa"/>
            <w:shd w:val="clear" w:color="auto" w:fill="auto"/>
            <w:tcMar>
              <w:top w:w="100" w:type="dxa"/>
              <w:left w:w="100" w:type="dxa"/>
              <w:bottom w:w="100" w:type="dxa"/>
              <w:right w:w="100" w:type="dxa"/>
            </w:tcMar>
          </w:tcPr>
          <w:p w14:paraId="21296249"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2</w:t>
            </w:r>
          </w:p>
        </w:tc>
        <w:tc>
          <w:tcPr>
            <w:tcW w:w="2769" w:type="dxa"/>
            <w:shd w:val="clear" w:color="auto" w:fill="auto"/>
            <w:tcMar>
              <w:top w:w="100" w:type="dxa"/>
              <w:left w:w="100" w:type="dxa"/>
              <w:bottom w:w="100" w:type="dxa"/>
              <w:right w:w="100" w:type="dxa"/>
            </w:tcMar>
          </w:tcPr>
          <w:p w14:paraId="4BAC5AB1" w14:textId="77777777" w:rsidR="00F342A2" w:rsidRDefault="00F342A2" w:rsidP="00F41D3D">
            <w:pPr>
              <w:widowControl w:val="0"/>
              <w:spacing w:line="240" w:lineRule="auto"/>
              <w:rPr>
                <w:rFonts w:ascii="Times New Roman" w:eastAsia="Times New Roman" w:hAnsi="Times New Roman" w:cs="Times New Roman"/>
              </w:rPr>
            </w:pPr>
          </w:p>
        </w:tc>
      </w:tr>
      <w:tr w:rsidR="00F342A2" w14:paraId="1CA8B740" w14:textId="77777777" w:rsidTr="00F41D3D">
        <w:tc>
          <w:tcPr>
            <w:tcW w:w="2769" w:type="dxa"/>
            <w:shd w:val="clear" w:color="auto" w:fill="auto"/>
            <w:tcMar>
              <w:top w:w="100" w:type="dxa"/>
              <w:left w:w="100" w:type="dxa"/>
              <w:bottom w:w="100" w:type="dxa"/>
              <w:right w:w="100" w:type="dxa"/>
            </w:tcMar>
          </w:tcPr>
          <w:p w14:paraId="216FE937"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Eğer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p>
        </w:tc>
        <w:tc>
          <w:tcPr>
            <w:tcW w:w="2769" w:type="dxa"/>
            <w:shd w:val="clear" w:color="auto" w:fill="auto"/>
            <w:tcMar>
              <w:top w:w="100" w:type="dxa"/>
              <w:left w:w="100" w:type="dxa"/>
              <w:bottom w:w="100" w:type="dxa"/>
              <w:right w:w="100" w:type="dxa"/>
            </w:tcMar>
          </w:tcPr>
          <w:p w14:paraId="5D52A73D"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Doğru</w:t>
            </w:r>
          </w:p>
        </w:tc>
        <w:tc>
          <w:tcPr>
            <w:tcW w:w="2769" w:type="dxa"/>
            <w:shd w:val="clear" w:color="auto" w:fill="auto"/>
            <w:tcMar>
              <w:top w:w="100" w:type="dxa"/>
              <w:left w:w="100" w:type="dxa"/>
              <w:bottom w:w="100" w:type="dxa"/>
              <w:right w:w="100" w:type="dxa"/>
            </w:tcMar>
          </w:tcPr>
          <w:p w14:paraId="46E6BB35" w14:textId="77777777" w:rsidR="00F342A2" w:rsidRDefault="00F342A2" w:rsidP="00F41D3D">
            <w:pPr>
              <w:widowControl w:val="0"/>
              <w:spacing w:line="240" w:lineRule="auto"/>
              <w:rPr>
                <w:rFonts w:ascii="Times New Roman" w:eastAsia="Times New Roman" w:hAnsi="Times New Roman" w:cs="Times New Roman"/>
              </w:rPr>
            </w:pPr>
          </w:p>
        </w:tc>
      </w:tr>
      <w:tr w:rsidR="00F342A2" w14:paraId="7C13EC44" w14:textId="77777777" w:rsidTr="00F41D3D">
        <w:tc>
          <w:tcPr>
            <w:tcW w:w="2769" w:type="dxa"/>
            <w:shd w:val="clear" w:color="auto" w:fill="auto"/>
            <w:tcMar>
              <w:top w:w="100" w:type="dxa"/>
              <w:left w:w="100" w:type="dxa"/>
              <w:bottom w:w="100" w:type="dxa"/>
              <w:right w:w="100" w:type="dxa"/>
            </w:tcMar>
          </w:tcPr>
          <w:p w14:paraId="0F8AC14F"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Toplam = Toplam +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 2</w:t>
            </w:r>
          </w:p>
        </w:tc>
        <w:tc>
          <w:tcPr>
            <w:tcW w:w="2769" w:type="dxa"/>
            <w:shd w:val="clear" w:color="auto" w:fill="auto"/>
            <w:tcMar>
              <w:top w:w="100" w:type="dxa"/>
              <w:left w:w="100" w:type="dxa"/>
              <w:bottom w:w="100" w:type="dxa"/>
              <w:right w:w="100" w:type="dxa"/>
            </w:tcMar>
          </w:tcPr>
          <w:p w14:paraId="5926A9DF" w14:textId="77777777" w:rsidR="00F342A2" w:rsidRDefault="00F342A2" w:rsidP="00F41D3D">
            <w:pPr>
              <w:rPr>
                <w:rFonts w:ascii="Times New Roman" w:eastAsia="Times New Roman" w:hAnsi="Times New Roman" w:cs="Times New Roman"/>
              </w:rPr>
            </w:pPr>
            <w:proofErr w:type="gramStart"/>
            <w:r>
              <w:rPr>
                <w:rFonts w:ascii="Times New Roman" w:eastAsia="Times New Roman" w:hAnsi="Times New Roman" w:cs="Times New Roman"/>
              </w:rPr>
              <w:t>Toplam  =</w:t>
            </w:r>
            <w:proofErr w:type="gramEnd"/>
            <w:r>
              <w:rPr>
                <w:rFonts w:ascii="Times New Roman" w:eastAsia="Times New Roman" w:hAnsi="Times New Roman" w:cs="Times New Roman"/>
              </w:rPr>
              <w:t xml:space="preserve"> 2 + 2*2 =6</w:t>
            </w:r>
          </w:p>
        </w:tc>
        <w:tc>
          <w:tcPr>
            <w:tcW w:w="2769" w:type="dxa"/>
            <w:shd w:val="clear" w:color="auto" w:fill="auto"/>
            <w:tcMar>
              <w:top w:w="100" w:type="dxa"/>
              <w:left w:w="100" w:type="dxa"/>
              <w:bottom w:w="100" w:type="dxa"/>
              <w:right w:w="100" w:type="dxa"/>
            </w:tcMar>
          </w:tcPr>
          <w:p w14:paraId="3B4FB65D" w14:textId="77777777" w:rsidR="00F342A2" w:rsidRDefault="00F342A2" w:rsidP="00F41D3D">
            <w:pPr>
              <w:widowControl w:val="0"/>
              <w:spacing w:line="240" w:lineRule="auto"/>
              <w:rPr>
                <w:rFonts w:ascii="Times New Roman" w:eastAsia="Times New Roman" w:hAnsi="Times New Roman" w:cs="Times New Roman"/>
              </w:rPr>
            </w:pPr>
          </w:p>
        </w:tc>
      </w:tr>
      <w:tr w:rsidR="00F342A2" w14:paraId="4DB9F133" w14:textId="77777777" w:rsidTr="00F41D3D">
        <w:tc>
          <w:tcPr>
            <w:tcW w:w="2769" w:type="dxa"/>
            <w:shd w:val="clear" w:color="auto" w:fill="auto"/>
            <w:tcMar>
              <w:top w:w="100" w:type="dxa"/>
              <w:left w:w="100" w:type="dxa"/>
              <w:bottom w:w="100" w:type="dxa"/>
              <w:right w:w="100" w:type="dxa"/>
            </w:tcMar>
          </w:tcPr>
          <w:p w14:paraId="235BEEC8"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w:t>
            </w:r>
          </w:p>
        </w:tc>
        <w:tc>
          <w:tcPr>
            <w:tcW w:w="2769" w:type="dxa"/>
            <w:shd w:val="clear" w:color="auto" w:fill="auto"/>
            <w:tcMar>
              <w:top w:w="100" w:type="dxa"/>
              <w:left w:w="100" w:type="dxa"/>
              <w:bottom w:w="100" w:type="dxa"/>
              <w:right w:w="100" w:type="dxa"/>
            </w:tcMar>
          </w:tcPr>
          <w:p w14:paraId="18E42EB9"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3</w:t>
            </w:r>
          </w:p>
        </w:tc>
        <w:tc>
          <w:tcPr>
            <w:tcW w:w="2769" w:type="dxa"/>
            <w:shd w:val="clear" w:color="auto" w:fill="auto"/>
            <w:tcMar>
              <w:top w:w="100" w:type="dxa"/>
              <w:left w:w="100" w:type="dxa"/>
              <w:bottom w:w="100" w:type="dxa"/>
              <w:right w:w="100" w:type="dxa"/>
            </w:tcMar>
          </w:tcPr>
          <w:p w14:paraId="04E12E4D" w14:textId="77777777" w:rsidR="00F342A2" w:rsidRDefault="00F342A2" w:rsidP="00F41D3D">
            <w:pPr>
              <w:widowControl w:val="0"/>
              <w:spacing w:line="240" w:lineRule="auto"/>
              <w:rPr>
                <w:rFonts w:ascii="Times New Roman" w:eastAsia="Times New Roman" w:hAnsi="Times New Roman" w:cs="Times New Roman"/>
              </w:rPr>
            </w:pPr>
          </w:p>
        </w:tc>
      </w:tr>
      <w:tr w:rsidR="00F342A2" w14:paraId="0F20F763" w14:textId="77777777" w:rsidTr="00F41D3D">
        <w:tc>
          <w:tcPr>
            <w:tcW w:w="2769" w:type="dxa"/>
            <w:shd w:val="clear" w:color="auto" w:fill="auto"/>
            <w:tcMar>
              <w:top w:w="100" w:type="dxa"/>
              <w:left w:w="100" w:type="dxa"/>
              <w:bottom w:w="100" w:type="dxa"/>
              <w:right w:w="100" w:type="dxa"/>
            </w:tcMar>
          </w:tcPr>
          <w:p w14:paraId="71671854"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Eğer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p>
        </w:tc>
        <w:tc>
          <w:tcPr>
            <w:tcW w:w="2769" w:type="dxa"/>
            <w:shd w:val="clear" w:color="auto" w:fill="auto"/>
            <w:tcMar>
              <w:top w:w="100" w:type="dxa"/>
              <w:left w:w="100" w:type="dxa"/>
              <w:bottom w:w="100" w:type="dxa"/>
              <w:right w:w="100" w:type="dxa"/>
            </w:tcMar>
          </w:tcPr>
          <w:p w14:paraId="1B1D3073"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Doğru</w:t>
            </w:r>
          </w:p>
        </w:tc>
        <w:tc>
          <w:tcPr>
            <w:tcW w:w="2769" w:type="dxa"/>
            <w:shd w:val="clear" w:color="auto" w:fill="auto"/>
            <w:tcMar>
              <w:top w:w="100" w:type="dxa"/>
              <w:left w:w="100" w:type="dxa"/>
              <w:bottom w:w="100" w:type="dxa"/>
              <w:right w:w="100" w:type="dxa"/>
            </w:tcMar>
          </w:tcPr>
          <w:p w14:paraId="49D86ED7" w14:textId="77777777" w:rsidR="00F342A2" w:rsidRDefault="00F342A2" w:rsidP="00F41D3D">
            <w:pPr>
              <w:widowControl w:val="0"/>
              <w:spacing w:line="240" w:lineRule="auto"/>
              <w:rPr>
                <w:rFonts w:ascii="Times New Roman" w:eastAsia="Times New Roman" w:hAnsi="Times New Roman" w:cs="Times New Roman"/>
              </w:rPr>
            </w:pPr>
          </w:p>
        </w:tc>
      </w:tr>
      <w:tr w:rsidR="00F342A2" w14:paraId="32E43CB9" w14:textId="77777777" w:rsidTr="00F41D3D">
        <w:tc>
          <w:tcPr>
            <w:tcW w:w="2769" w:type="dxa"/>
            <w:shd w:val="clear" w:color="auto" w:fill="auto"/>
            <w:tcMar>
              <w:top w:w="100" w:type="dxa"/>
              <w:left w:w="100" w:type="dxa"/>
              <w:bottom w:w="100" w:type="dxa"/>
              <w:right w:w="100" w:type="dxa"/>
            </w:tcMar>
          </w:tcPr>
          <w:p w14:paraId="7EBF5D2A"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Toplam = Toplam +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 2</w:t>
            </w:r>
          </w:p>
        </w:tc>
        <w:tc>
          <w:tcPr>
            <w:tcW w:w="2769" w:type="dxa"/>
            <w:shd w:val="clear" w:color="auto" w:fill="auto"/>
            <w:tcMar>
              <w:top w:w="100" w:type="dxa"/>
              <w:left w:w="100" w:type="dxa"/>
              <w:bottom w:w="100" w:type="dxa"/>
              <w:right w:w="100" w:type="dxa"/>
            </w:tcMar>
          </w:tcPr>
          <w:p w14:paraId="0E660A0C" w14:textId="77777777" w:rsidR="00F342A2" w:rsidRDefault="00F342A2" w:rsidP="00F41D3D">
            <w:pPr>
              <w:rPr>
                <w:rFonts w:ascii="Times New Roman" w:eastAsia="Times New Roman" w:hAnsi="Times New Roman" w:cs="Times New Roman"/>
              </w:rPr>
            </w:pPr>
            <w:proofErr w:type="gramStart"/>
            <w:r>
              <w:rPr>
                <w:rFonts w:ascii="Times New Roman" w:eastAsia="Times New Roman" w:hAnsi="Times New Roman" w:cs="Times New Roman"/>
              </w:rPr>
              <w:t>Toplam  =</w:t>
            </w:r>
            <w:proofErr w:type="gramEnd"/>
            <w:r>
              <w:rPr>
                <w:rFonts w:ascii="Times New Roman" w:eastAsia="Times New Roman" w:hAnsi="Times New Roman" w:cs="Times New Roman"/>
              </w:rPr>
              <w:t xml:space="preserve"> 6 + 3*2 =12</w:t>
            </w:r>
          </w:p>
        </w:tc>
        <w:tc>
          <w:tcPr>
            <w:tcW w:w="2769" w:type="dxa"/>
            <w:shd w:val="clear" w:color="auto" w:fill="auto"/>
            <w:tcMar>
              <w:top w:w="100" w:type="dxa"/>
              <w:left w:w="100" w:type="dxa"/>
              <w:bottom w:w="100" w:type="dxa"/>
              <w:right w:w="100" w:type="dxa"/>
            </w:tcMar>
          </w:tcPr>
          <w:p w14:paraId="7B9C3683" w14:textId="77777777" w:rsidR="00F342A2" w:rsidRDefault="00F342A2" w:rsidP="00F41D3D">
            <w:pPr>
              <w:widowControl w:val="0"/>
              <w:spacing w:line="240" w:lineRule="auto"/>
              <w:rPr>
                <w:rFonts w:ascii="Times New Roman" w:eastAsia="Times New Roman" w:hAnsi="Times New Roman" w:cs="Times New Roman"/>
              </w:rPr>
            </w:pPr>
          </w:p>
        </w:tc>
      </w:tr>
      <w:tr w:rsidR="00F342A2" w14:paraId="6012F272" w14:textId="77777777" w:rsidTr="00F41D3D">
        <w:tc>
          <w:tcPr>
            <w:tcW w:w="2769" w:type="dxa"/>
            <w:shd w:val="clear" w:color="auto" w:fill="auto"/>
            <w:tcMar>
              <w:top w:w="100" w:type="dxa"/>
              <w:left w:w="100" w:type="dxa"/>
              <w:bottom w:w="100" w:type="dxa"/>
              <w:right w:w="100" w:type="dxa"/>
            </w:tcMar>
          </w:tcPr>
          <w:p w14:paraId="78FA45DE"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w:t>
            </w:r>
          </w:p>
        </w:tc>
        <w:tc>
          <w:tcPr>
            <w:tcW w:w="2769" w:type="dxa"/>
            <w:shd w:val="clear" w:color="auto" w:fill="auto"/>
            <w:tcMar>
              <w:top w:w="100" w:type="dxa"/>
              <w:left w:w="100" w:type="dxa"/>
              <w:bottom w:w="100" w:type="dxa"/>
              <w:right w:w="100" w:type="dxa"/>
            </w:tcMar>
          </w:tcPr>
          <w:p w14:paraId="34574C7C" w14:textId="77777777" w:rsidR="00F342A2" w:rsidRDefault="00F342A2" w:rsidP="00F41D3D">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4</w:t>
            </w:r>
          </w:p>
        </w:tc>
        <w:tc>
          <w:tcPr>
            <w:tcW w:w="2769" w:type="dxa"/>
            <w:shd w:val="clear" w:color="auto" w:fill="auto"/>
            <w:tcMar>
              <w:top w:w="100" w:type="dxa"/>
              <w:left w:w="100" w:type="dxa"/>
              <w:bottom w:w="100" w:type="dxa"/>
              <w:right w:w="100" w:type="dxa"/>
            </w:tcMar>
          </w:tcPr>
          <w:p w14:paraId="141E0E30" w14:textId="77777777" w:rsidR="00F342A2" w:rsidRDefault="00F342A2" w:rsidP="00F41D3D">
            <w:pPr>
              <w:widowControl w:val="0"/>
              <w:spacing w:line="240" w:lineRule="auto"/>
              <w:rPr>
                <w:rFonts w:ascii="Times New Roman" w:eastAsia="Times New Roman" w:hAnsi="Times New Roman" w:cs="Times New Roman"/>
              </w:rPr>
            </w:pPr>
          </w:p>
        </w:tc>
      </w:tr>
      <w:tr w:rsidR="00F342A2" w14:paraId="08083D0B" w14:textId="77777777" w:rsidTr="00F41D3D">
        <w:tc>
          <w:tcPr>
            <w:tcW w:w="2769" w:type="dxa"/>
            <w:shd w:val="clear" w:color="auto" w:fill="auto"/>
            <w:tcMar>
              <w:top w:w="100" w:type="dxa"/>
              <w:left w:w="100" w:type="dxa"/>
              <w:bottom w:w="100" w:type="dxa"/>
              <w:right w:w="100" w:type="dxa"/>
            </w:tcMar>
          </w:tcPr>
          <w:p w14:paraId="51EBE34B"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 xml:space="preserve">Eğer </w:t>
            </w:r>
            <w:proofErr w:type="spellStart"/>
            <w:r>
              <w:rPr>
                <w:rFonts w:ascii="Times New Roman" w:eastAsia="Times New Roman" w:hAnsi="Times New Roman" w:cs="Times New Roman"/>
              </w:rPr>
              <w:t>Sayac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&lt; 4</w:t>
            </w:r>
            <w:proofErr w:type="gramEnd"/>
          </w:p>
        </w:tc>
        <w:tc>
          <w:tcPr>
            <w:tcW w:w="2769" w:type="dxa"/>
            <w:shd w:val="clear" w:color="auto" w:fill="auto"/>
            <w:tcMar>
              <w:top w:w="100" w:type="dxa"/>
              <w:left w:w="100" w:type="dxa"/>
              <w:bottom w:w="100" w:type="dxa"/>
              <w:right w:w="100" w:type="dxa"/>
            </w:tcMar>
          </w:tcPr>
          <w:p w14:paraId="617B92F4"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Yanlış</w:t>
            </w:r>
          </w:p>
        </w:tc>
        <w:tc>
          <w:tcPr>
            <w:tcW w:w="2769" w:type="dxa"/>
            <w:shd w:val="clear" w:color="auto" w:fill="auto"/>
            <w:tcMar>
              <w:top w:w="100" w:type="dxa"/>
              <w:left w:w="100" w:type="dxa"/>
              <w:bottom w:w="100" w:type="dxa"/>
              <w:right w:w="100" w:type="dxa"/>
            </w:tcMar>
          </w:tcPr>
          <w:p w14:paraId="5CC18B42" w14:textId="77777777" w:rsidR="00F342A2" w:rsidRDefault="00F342A2" w:rsidP="00F41D3D">
            <w:pPr>
              <w:widowControl w:val="0"/>
              <w:spacing w:line="240" w:lineRule="auto"/>
              <w:rPr>
                <w:rFonts w:ascii="Times New Roman" w:eastAsia="Times New Roman" w:hAnsi="Times New Roman" w:cs="Times New Roman"/>
              </w:rPr>
            </w:pPr>
          </w:p>
        </w:tc>
      </w:tr>
      <w:tr w:rsidR="00F342A2" w14:paraId="2E089283" w14:textId="77777777" w:rsidTr="00F41D3D">
        <w:tc>
          <w:tcPr>
            <w:tcW w:w="2769" w:type="dxa"/>
            <w:shd w:val="clear" w:color="auto" w:fill="auto"/>
            <w:tcMar>
              <w:top w:w="100" w:type="dxa"/>
              <w:left w:w="100" w:type="dxa"/>
              <w:bottom w:w="100" w:type="dxa"/>
              <w:right w:w="100" w:type="dxa"/>
            </w:tcMar>
          </w:tcPr>
          <w:p w14:paraId="3F1A8F36" w14:textId="77777777" w:rsidR="00F342A2" w:rsidRDefault="00F342A2" w:rsidP="00F41D3D">
            <w:pPr>
              <w:rPr>
                <w:rFonts w:ascii="Times New Roman" w:eastAsia="Times New Roman" w:hAnsi="Times New Roman" w:cs="Times New Roman"/>
              </w:rPr>
            </w:pPr>
            <w:r>
              <w:rPr>
                <w:rFonts w:ascii="Times New Roman" w:eastAsia="Times New Roman" w:hAnsi="Times New Roman" w:cs="Times New Roman"/>
              </w:rPr>
              <w:t>Yaz, Toplam</w:t>
            </w:r>
          </w:p>
        </w:tc>
        <w:tc>
          <w:tcPr>
            <w:tcW w:w="2769" w:type="dxa"/>
            <w:shd w:val="clear" w:color="auto" w:fill="auto"/>
            <w:tcMar>
              <w:top w:w="100" w:type="dxa"/>
              <w:left w:w="100" w:type="dxa"/>
              <w:bottom w:w="100" w:type="dxa"/>
              <w:right w:w="100" w:type="dxa"/>
            </w:tcMar>
          </w:tcPr>
          <w:p w14:paraId="78F4D7A4" w14:textId="77777777" w:rsidR="00F342A2" w:rsidRDefault="00F342A2" w:rsidP="00F41D3D">
            <w:pPr>
              <w:widowControl w:val="0"/>
              <w:spacing w:line="240" w:lineRule="auto"/>
              <w:rPr>
                <w:rFonts w:ascii="Times New Roman" w:eastAsia="Times New Roman" w:hAnsi="Times New Roman" w:cs="Times New Roman"/>
              </w:rPr>
            </w:pPr>
          </w:p>
        </w:tc>
        <w:tc>
          <w:tcPr>
            <w:tcW w:w="2769" w:type="dxa"/>
            <w:shd w:val="clear" w:color="auto" w:fill="auto"/>
            <w:tcMar>
              <w:top w:w="100" w:type="dxa"/>
              <w:left w:w="100" w:type="dxa"/>
              <w:bottom w:w="100" w:type="dxa"/>
              <w:right w:w="100" w:type="dxa"/>
            </w:tcMar>
          </w:tcPr>
          <w:p w14:paraId="6401A44A"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F342A2" w14:paraId="31E9E4A1" w14:textId="77777777" w:rsidTr="00F41D3D">
        <w:tc>
          <w:tcPr>
            <w:tcW w:w="2769" w:type="dxa"/>
            <w:shd w:val="clear" w:color="auto" w:fill="auto"/>
            <w:tcMar>
              <w:top w:w="100" w:type="dxa"/>
              <w:left w:w="100" w:type="dxa"/>
              <w:bottom w:w="100" w:type="dxa"/>
              <w:right w:w="100" w:type="dxa"/>
            </w:tcMar>
          </w:tcPr>
          <w:p w14:paraId="19E96716" w14:textId="77777777" w:rsidR="00F342A2" w:rsidRDefault="00F342A2" w:rsidP="00F41D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Bitir</w:t>
            </w:r>
          </w:p>
        </w:tc>
        <w:tc>
          <w:tcPr>
            <w:tcW w:w="2769" w:type="dxa"/>
            <w:shd w:val="clear" w:color="auto" w:fill="auto"/>
            <w:tcMar>
              <w:top w:w="100" w:type="dxa"/>
              <w:left w:w="100" w:type="dxa"/>
              <w:bottom w:w="100" w:type="dxa"/>
              <w:right w:w="100" w:type="dxa"/>
            </w:tcMar>
          </w:tcPr>
          <w:p w14:paraId="2A247303" w14:textId="77777777" w:rsidR="00F342A2" w:rsidRDefault="00F342A2" w:rsidP="00F41D3D">
            <w:pPr>
              <w:widowControl w:val="0"/>
              <w:spacing w:line="240" w:lineRule="auto"/>
              <w:rPr>
                <w:rFonts w:ascii="Times New Roman" w:eastAsia="Times New Roman" w:hAnsi="Times New Roman" w:cs="Times New Roman"/>
              </w:rPr>
            </w:pPr>
          </w:p>
        </w:tc>
        <w:tc>
          <w:tcPr>
            <w:tcW w:w="2769" w:type="dxa"/>
            <w:shd w:val="clear" w:color="auto" w:fill="auto"/>
            <w:tcMar>
              <w:top w:w="100" w:type="dxa"/>
              <w:left w:w="100" w:type="dxa"/>
              <w:bottom w:w="100" w:type="dxa"/>
              <w:right w:w="100" w:type="dxa"/>
            </w:tcMar>
          </w:tcPr>
          <w:p w14:paraId="535D0086" w14:textId="77777777" w:rsidR="00F342A2" w:rsidRDefault="00F342A2" w:rsidP="00F41D3D">
            <w:pPr>
              <w:widowControl w:val="0"/>
              <w:spacing w:line="240" w:lineRule="auto"/>
              <w:rPr>
                <w:rFonts w:ascii="Times New Roman" w:eastAsia="Times New Roman" w:hAnsi="Times New Roman" w:cs="Times New Roman"/>
              </w:rPr>
            </w:pPr>
          </w:p>
        </w:tc>
      </w:tr>
    </w:tbl>
    <w:p w14:paraId="74F4C70E" w14:textId="77777777" w:rsidR="00F342A2" w:rsidRDefault="00F342A2" w:rsidP="00F342A2">
      <w:pPr>
        <w:rPr>
          <w:rFonts w:ascii="Times New Roman" w:eastAsia="Times New Roman" w:hAnsi="Times New Roman" w:cs="Times New Roman"/>
          <w:sz w:val="30"/>
          <w:szCs w:val="30"/>
        </w:rPr>
      </w:pPr>
    </w:p>
    <w:p w14:paraId="6D856ABB" w14:textId="77777777" w:rsidR="00F342A2" w:rsidRDefault="00F342A2" w:rsidP="00F342A2">
      <w:pPr>
        <w:ind w:left="720"/>
        <w:rPr>
          <w:rFonts w:ascii="Times New Roman" w:eastAsia="Times New Roman" w:hAnsi="Times New Roman" w:cs="Times New Roman"/>
          <w:sz w:val="24"/>
          <w:szCs w:val="24"/>
        </w:rPr>
      </w:pPr>
    </w:p>
    <w:p w14:paraId="325C7182" w14:textId="77777777" w:rsidR="00F342A2" w:rsidRDefault="00F342A2" w:rsidP="00F342A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Tasarlayıcı: </w:t>
      </w:r>
      <w:r>
        <w:rPr>
          <w:rFonts w:ascii="Verdana" w:eastAsia="Verdana" w:hAnsi="Verdana" w:cs="Verdana"/>
          <w:sz w:val="26"/>
          <w:szCs w:val="26"/>
        </w:rPr>
        <w:t>İ</w:t>
      </w:r>
      <w:r>
        <w:rPr>
          <w:rFonts w:ascii="Times New Roman" w:eastAsia="Times New Roman" w:hAnsi="Times New Roman" w:cs="Times New Roman"/>
          <w:sz w:val="24"/>
          <w:szCs w:val="24"/>
        </w:rPr>
        <w:t>ki arkadaş 100 ile 200 arasında 3’e bölünen ancak 5 ile bölünmeyen kaç sayı olduğunu merak edip bir yarışa girmiştir. Biri diğerini geçmek için daha hızlı bir yöntem olan bir algoritma oluşturacaktır. Buna göre hazırlayacağı algoritmanın sözde kod ve akış diyagramı nasıl olmalıdır? Onun yerine bunları sen oluşturabilir misin?</w:t>
      </w:r>
    </w:p>
    <w:p w14:paraId="1F7B5F85" w14:textId="77777777" w:rsidR="00F342A2" w:rsidRDefault="00F342A2" w:rsidP="00F342A2">
      <w:pPr>
        <w:rPr>
          <w:rFonts w:ascii="Times New Roman" w:eastAsia="Times New Roman" w:hAnsi="Times New Roman" w:cs="Times New Roman"/>
          <w:sz w:val="24"/>
          <w:szCs w:val="24"/>
        </w:rPr>
      </w:pPr>
    </w:p>
    <w:p w14:paraId="5B0C3C3E" w14:textId="77777777" w:rsidR="00F342A2" w:rsidRDefault="00F342A2" w:rsidP="00F342A2">
      <w:pPr>
        <w:ind w:left="720"/>
        <w:rPr>
          <w:rFonts w:ascii="Times New Roman" w:eastAsia="Times New Roman" w:hAnsi="Times New Roman" w:cs="Times New Roman"/>
        </w:rPr>
      </w:pPr>
      <w:hyperlink r:id="rId6" w:anchor="G1y7cz6N9tkl3w_rb0sVhlXG9kp_RCOyfC">
        <w:r>
          <w:rPr>
            <w:rFonts w:ascii="Times New Roman" w:eastAsia="Times New Roman" w:hAnsi="Times New Roman" w:cs="Times New Roman"/>
            <w:noProof/>
          </w:rPr>
          <w:drawing>
            <wp:inline distT="19050" distB="19050" distL="19050" distR="19050" wp14:anchorId="29C5A662" wp14:editId="1E8CC263">
              <wp:extent cx="4729206" cy="39290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29206" cy="3929063"/>
                      </a:xfrm>
                      <a:prstGeom prst="rect">
                        <a:avLst/>
                      </a:prstGeom>
                      <a:ln/>
                    </pic:spPr>
                  </pic:pic>
                </a:graphicData>
              </a:graphic>
            </wp:inline>
          </w:drawing>
        </w:r>
      </w:hyperlink>
    </w:p>
    <w:p w14:paraId="7F7008EF" w14:textId="77777777" w:rsidR="00F342A2" w:rsidRDefault="00F342A2" w:rsidP="00F342A2">
      <w:pPr>
        <w:rPr>
          <w:rFonts w:ascii="Times New Roman" w:eastAsia="Times New Roman" w:hAnsi="Times New Roman" w:cs="Times New Roman"/>
        </w:rPr>
      </w:pPr>
    </w:p>
    <w:p w14:paraId="0813C70B" w14:textId="77777777" w:rsidR="00F342A2" w:rsidRDefault="00F342A2" w:rsidP="00F342A2">
      <w:pPr>
        <w:jc w:val="both"/>
        <w:rPr>
          <w:rFonts w:ascii="Times New Roman" w:eastAsia="Times New Roman" w:hAnsi="Times New Roman" w:cs="Times New Roman"/>
          <w:b/>
          <w:sz w:val="24"/>
          <w:szCs w:val="24"/>
        </w:rPr>
      </w:pPr>
    </w:p>
    <w:p w14:paraId="50B48106" w14:textId="6FDAA9AE" w:rsidR="00190EA5" w:rsidRPr="00F342A2" w:rsidRDefault="00190EA5" w:rsidP="00F342A2"/>
    <w:sectPr w:rsidR="00190EA5" w:rsidRPr="00F342A2" w:rsidSect="001B5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669"/>
    <w:multiLevelType w:val="multilevel"/>
    <w:tmpl w:val="07E08AC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56"/>
    <w:rsid w:val="00190EA5"/>
    <w:rsid w:val="001B5BF8"/>
    <w:rsid w:val="001C0F5D"/>
    <w:rsid w:val="004D0D60"/>
    <w:rsid w:val="00C65956"/>
    <w:rsid w:val="00D846EC"/>
    <w:rsid w:val="00F342A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43F"/>
  <w15:chartTrackingRefBased/>
  <w15:docId w15:val="{11416BB2-0C00-4BFD-AD5D-710E66DD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A2"/>
    <w:pPr>
      <w:spacing w:after="0" w:line="276" w:lineRule="auto"/>
    </w:pPr>
    <w:rPr>
      <w:rFonts w:ascii="Arial" w:eastAsia="Arial" w:hAnsi="Arial" w:cs="Arial"/>
      <w:lang w:val="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page-id=K561LrPY9E_DTg3RvPD2&amp;scale=aut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Semih YİĞİTARSLAN</dc:creator>
  <cp:keywords/>
  <dc:description/>
  <cp:lastModifiedBy>Seyit Semih YİĞİTARSLAN</cp:lastModifiedBy>
  <cp:revision>2</cp:revision>
  <dcterms:created xsi:type="dcterms:W3CDTF">2021-06-05T06:16:00Z</dcterms:created>
  <dcterms:modified xsi:type="dcterms:W3CDTF">2021-06-05T06:16:00Z</dcterms:modified>
</cp:coreProperties>
</file>